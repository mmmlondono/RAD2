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B2EC" w14:textId="5ADD0101" w:rsidR="00506FB8" w:rsidRPr="00B303B0" w:rsidRDefault="00506FB8">
      <w:pPr>
        <w:rPr>
          <w:rFonts w:ascii="Palatino Linotype" w:hAnsi="Palatino Linotype" w:cs="Arial"/>
          <w:b/>
          <w:bCs/>
          <w:sz w:val="20"/>
          <w:szCs w:val="20"/>
        </w:rPr>
      </w:pPr>
      <w:r w:rsidRPr="00B303B0">
        <w:rPr>
          <w:rFonts w:ascii="Palatino Linotype" w:hAnsi="Palatino Linotype" w:cs="Arial"/>
          <w:b/>
          <w:bCs/>
          <w:sz w:val="20"/>
          <w:szCs w:val="20"/>
        </w:rPr>
        <w:t>Title</w:t>
      </w:r>
    </w:p>
    <w:p w14:paraId="56B8AEED" w14:textId="2263B531" w:rsidR="00506FB8" w:rsidRPr="00B303B0" w:rsidRDefault="00C0372E" w:rsidP="00506FB8">
      <w:pPr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Genetic</w:t>
      </w:r>
      <w:r w:rsidR="00506FB8" w:rsidRPr="00B303B0">
        <w:rPr>
          <w:rFonts w:ascii="Palatino Linotype" w:hAnsi="Palatino Linotype" w:cs="Arial"/>
          <w:sz w:val="20"/>
          <w:szCs w:val="20"/>
        </w:rPr>
        <w:t xml:space="preserve"> boundaries in sympatric in gall-former</w:t>
      </w:r>
      <w:r>
        <w:rPr>
          <w:rFonts w:ascii="Palatino Linotype" w:hAnsi="Palatino Linotype" w:cs="Arial"/>
          <w:sz w:val="20"/>
          <w:szCs w:val="20"/>
        </w:rPr>
        <w:t>s</w:t>
      </w:r>
    </w:p>
    <w:p w14:paraId="0B6C8909" w14:textId="77777777" w:rsidR="00506FB8" w:rsidRPr="00B303B0" w:rsidRDefault="00506FB8">
      <w:pPr>
        <w:rPr>
          <w:rFonts w:ascii="Palatino Linotype" w:hAnsi="Palatino Linotype" w:cs="Arial"/>
          <w:sz w:val="20"/>
          <w:szCs w:val="20"/>
        </w:rPr>
      </w:pPr>
    </w:p>
    <w:p w14:paraId="6D9B8F29" w14:textId="3B044D28" w:rsidR="00506FB8" w:rsidRPr="00B303B0" w:rsidRDefault="00506FB8">
      <w:pPr>
        <w:rPr>
          <w:rFonts w:ascii="Palatino Linotype" w:hAnsi="Palatino Linotype" w:cs="Arial"/>
          <w:b/>
          <w:bCs/>
          <w:sz w:val="20"/>
          <w:szCs w:val="20"/>
        </w:rPr>
      </w:pPr>
      <w:r w:rsidRPr="00B303B0">
        <w:rPr>
          <w:rFonts w:ascii="Palatino Linotype" w:hAnsi="Palatino Linotype" w:cs="Arial"/>
          <w:b/>
          <w:bCs/>
          <w:sz w:val="20"/>
          <w:szCs w:val="20"/>
        </w:rPr>
        <w:t>Authors</w:t>
      </w:r>
    </w:p>
    <w:p w14:paraId="63AEE9A3" w14:textId="35D55A4C" w:rsidR="00DA2369" w:rsidRPr="00B303B0" w:rsidRDefault="00506FB8" w:rsidP="00506FB8">
      <w:pPr>
        <w:rPr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 xml:space="preserve">Baine Q,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Gulisja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Radic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I,</w:t>
      </w:r>
      <w:r w:rsidR="00C2270F">
        <w:rPr>
          <w:rFonts w:ascii="Palatino Linotype" w:hAnsi="Palatino Linotype" w:cs="Arial"/>
          <w:sz w:val="20"/>
          <w:szCs w:val="20"/>
        </w:rPr>
        <w:t xml:space="preserve"> White B, </w:t>
      </w:r>
      <w:r w:rsidRPr="00B303B0">
        <w:rPr>
          <w:rFonts w:ascii="Palatino Linotype" w:hAnsi="Palatino Linotype" w:cs="Arial"/>
          <w:sz w:val="20"/>
          <w:szCs w:val="20"/>
        </w:rPr>
        <w:t>Londoño-Gaviria M, Martinson EO, Martinson VG</w:t>
      </w:r>
    </w:p>
    <w:p w14:paraId="2736E857" w14:textId="77777777" w:rsidR="00DA2369" w:rsidRDefault="00DA2369">
      <w:pPr>
        <w:rPr>
          <w:rFonts w:ascii="Palatino Linotype" w:hAnsi="Palatino Linotype" w:cs="Arial"/>
          <w:sz w:val="20"/>
          <w:szCs w:val="20"/>
        </w:rPr>
      </w:pPr>
    </w:p>
    <w:p w14:paraId="10CDD3F4" w14:textId="0EF94E21" w:rsidR="00A41DDE" w:rsidRPr="00B303B0" w:rsidRDefault="00A41DDE" w:rsidP="00A41DDE">
      <w:pPr>
        <w:rPr>
          <w:rFonts w:ascii="Palatino Linotype" w:hAnsi="Palatino Linotype" w:cs="Arial"/>
          <w:b/>
          <w:bCs/>
          <w:sz w:val="20"/>
          <w:szCs w:val="20"/>
        </w:rPr>
      </w:pPr>
      <w:r>
        <w:rPr>
          <w:rFonts w:ascii="Palatino Linotype" w:hAnsi="Palatino Linotype" w:cs="Arial"/>
          <w:b/>
          <w:bCs/>
          <w:sz w:val="20"/>
          <w:szCs w:val="20"/>
        </w:rPr>
        <w:t>Introduction</w:t>
      </w:r>
    </w:p>
    <w:p w14:paraId="55D7C057" w14:textId="4CD64BAF" w:rsidR="00A41DDE" w:rsidRDefault="00481E60" w:rsidP="005F68E1">
      <w:pPr>
        <w:ind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An estimated </w:t>
      </w:r>
      <w:r w:rsidR="007422EA">
        <w:rPr>
          <w:rFonts w:ascii="Palatino Linotype" w:hAnsi="Palatino Linotype" w:cs="Arial"/>
          <w:sz w:val="20"/>
          <w:szCs w:val="20"/>
        </w:rPr>
        <w:t>21,000</w:t>
      </w:r>
      <w:r>
        <w:rPr>
          <w:rFonts w:ascii="Palatino Linotype" w:hAnsi="Palatino Linotype" w:cs="Arial"/>
          <w:sz w:val="20"/>
          <w:szCs w:val="20"/>
        </w:rPr>
        <w:t xml:space="preserve"> insect</w:t>
      </w:r>
      <w:r w:rsidR="007422EA">
        <w:rPr>
          <w:rFonts w:ascii="Palatino Linotype" w:hAnsi="Palatino Linotype" w:cs="Arial"/>
          <w:sz w:val="20"/>
          <w:szCs w:val="20"/>
        </w:rPr>
        <w:t xml:space="preserve"> taxa</w:t>
      </w:r>
      <w:r>
        <w:rPr>
          <w:rFonts w:ascii="Palatino Linotype" w:hAnsi="Palatino Linotype" w:cs="Arial"/>
          <w:sz w:val="20"/>
          <w:szCs w:val="20"/>
        </w:rPr>
        <w:t xml:space="preserve"> are capable of forming galls –</w:t>
      </w:r>
      <w:r w:rsidR="00A41DDE">
        <w:rPr>
          <w:rFonts w:ascii="Palatino Linotype" w:hAnsi="Palatino Linotype" w:cs="Arial"/>
          <w:sz w:val="20"/>
          <w:szCs w:val="20"/>
        </w:rPr>
        <w:t xml:space="preserve"> extended phenotypes created through the manipulation of a host plant to grow a structure capable of feeding and protecting its offspring. Subtle changes in tissue specificity (e.g., leaf edge, leaf midrib, bud, stem) or in host variety preference (within a single plant species) can create unique niche space for taxa and lead to diversification</w:t>
      </w:r>
      <w:r w:rsidR="007E4475">
        <w:rPr>
          <w:rFonts w:ascii="Palatino Linotype" w:hAnsi="Palatino Linotype" w:cs="Arial"/>
          <w:sz w:val="20"/>
          <w:szCs w:val="20"/>
        </w:rPr>
        <w:t>;</w:t>
      </w:r>
      <w:r w:rsidR="00A41DDE">
        <w:rPr>
          <w:rFonts w:ascii="Palatino Linotype" w:hAnsi="Palatino Linotype" w:cs="Arial"/>
          <w:sz w:val="20"/>
          <w:szCs w:val="20"/>
        </w:rPr>
        <w:t xml:space="preserve"> however, galler lineages often continue to co-occur in both geography (sympatric) and phenology (Shorthouse et al. 2005). </w:t>
      </w:r>
      <w:r w:rsidR="0049181E">
        <w:rPr>
          <w:rFonts w:ascii="Palatino Linotype" w:hAnsi="Palatino Linotype" w:cs="Arial"/>
          <w:sz w:val="20"/>
          <w:szCs w:val="20"/>
        </w:rPr>
        <w:t>S</w:t>
      </w:r>
      <w:r w:rsidR="00A41DDE">
        <w:rPr>
          <w:rFonts w:ascii="Palatino Linotype" w:hAnsi="Palatino Linotype" w:cs="Arial"/>
          <w:sz w:val="20"/>
          <w:szCs w:val="20"/>
        </w:rPr>
        <w:t>pecies</w:t>
      </w:r>
      <w:r w:rsidR="00E05430">
        <w:rPr>
          <w:rFonts w:ascii="Palatino Linotype" w:hAnsi="Palatino Linotype" w:cs="Arial"/>
          <w:sz w:val="20"/>
          <w:szCs w:val="20"/>
        </w:rPr>
        <w:t xml:space="preserve"> radiations</w:t>
      </w:r>
      <w:r w:rsidR="00A41DDE">
        <w:rPr>
          <w:rFonts w:ascii="Palatino Linotype" w:hAnsi="Palatino Linotype" w:cs="Arial"/>
          <w:sz w:val="20"/>
          <w:szCs w:val="20"/>
        </w:rPr>
        <w:t xml:space="preserve"> of gall-formers are commonly </w:t>
      </w:r>
      <w:r w:rsidR="00E05430">
        <w:rPr>
          <w:rFonts w:ascii="Palatino Linotype" w:hAnsi="Palatino Linotype" w:cs="Arial"/>
          <w:sz w:val="20"/>
          <w:szCs w:val="20"/>
        </w:rPr>
        <w:t>observed, which</w:t>
      </w:r>
      <w:r w:rsidR="00A41DDE">
        <w:rPr>
          <w:rFonts w:ascii="Palatino Linotype" w:hAnsi="Palatino Linotype" w:cs="Arial"/>
          <w:sz w:val="20"/>
          <w:szCs w:val="20"/>
        </w:rPr>
        <w:t xml:space="preserve"> may be better described as host-races as they have the potential to frequently inter-breed (Shorthouse et al. 2005, Price 2005)</w:t>
      </w:r>
      <w:r w:rsidR="00800435">
        <w:rPr>
          <w:rFonts w:ascii="Palatino Linotype" w:hAnsi="Palatino Linotype" w:cs="Arial"/>
          <w:sz w:val="20"/>
          <w:szCs w:val="20"/>
        </w:rPr>
        <w:t>,</w:t>
      </w:r>
      <w:r w:rsidR="00800435" w:rsidRPr="00800435">
        <w:rPr>
          <w:rFonts w:ascii="Palatino Linotype" w:hAnsi="Palatino Linotype" w:cs="Arial"/>
          <w:sz w:val="20"/>
          <w:szCs w:val="20"/>
        </w:rPr>
        <w:t xml:space="preserve"> </w:t>
      </w:r>
      <w:r w:rsidR="00800435">
        <w:rPr>
          <w:rFonts w:ascii="Palatino Linotype" w:hAnsi="Palatino Linotype" w:cs="Arial"/>
          <w:sz w:val="20"/>
          <w:szCs w:val="20"/>
        </w:rPr>
        <w:t xml:space="preserve">yet few sister species of gall-inducing insects have </w:t>
      </w:r>
      <w:r w:rsidR="0049181E">
        <w:rPr>
          <w:rFonts w:ascii="Palatino Linotype" w:hAnsi="Palatino Linotype" w:cs="Arial"/>
          <w:sz w:val="20"/>
          <w:szCs w:val="20"/>
        </w:rPr>
        <w:t>estimates for</w:t>
      </w:r>
      <w:r w:rsidR="00800435">
        <w:rPr>
          <w:rFonts w:ascii="Palatino Linotype" w:hAnsi="Palatino Linotype" w:cs="Arial"/>
          <w:sz w:val="20"/>
          <w:szCs w:val="20"/>
        </w:rPr>
        <w:t xml:space="preserve"> genetic exchange </w:t>
      </w:r>
      <w:r w:rsidR="0049181E">
        <w:rPr>
          <w:rFonts w:ascii="Palatino Linotype" w:hAnsi="Palatino Linotype" w:cs="Arial"/>
          <w:sz w:val="20"/>
          <w:szCs w:val="20"/>
        </w:rPr>
        <w:t>that could be used to</w:t>
      </w:r>
      <w:r w:rsidR="00800435">
        <w:rPr>
          <w:rFonts w:ascii="Palatino Linotype" w:hAnsi="Palatino Linotype" w:cs="Arial"/>
          <w:sz w:val="20"/>
          <w:szCs w:val="20"/>
        </w:rPr>
        <w:t xml:space="preserve"> distinguish these alternative hypotheses.</w:t>
      </w:r>
    </w:p>
    <w:p w14:paraId="27B296F6" w14:textId="0931F771" w:rsidR="007422EA" w:rsidRDefault="007422EA" w:rsidP="007422EA">
      <w:pPr>
        <w:ind w:firstLine="720"/>
        <w:rPr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>Flies in the genus Aciurina</w:t>
      </w:r>
      <w:r>
        <w:rPr>
          <w:rFonts w:ascii="Palatino Linotype" w:hAnsi="Palatino Linotype" w:cs="Arial"/>
          <w:sz w:val="20"/>
          <w:szCs w:val="20"/>
        </w:rPr>
        <w:t xml:space="preserve"> (Tephritidae)</w:t>
      </w:r>
      <w:r w:rsidRPr="00B303B0">
        <w:rPr>
          <w:rFonts w:ascii="Palatino Linotype" w:hAnsi="Palatino Linotype" w:cs="Arial"/>
          <w:sz w:val="20"/>
          <w:szCs w:val="20"/>
        </w:rPr>
        <w:t xml:space="preserve"> induce galls on </w:t>
      </w:r>
      <w:r>
        <w:rPr>
          <w:rFonts w:ascii="Palatino Linotype" w:hAnsi="Palatino Linotype" w:cs="Arial"/>
          <w:sz w:val="20"/>
          <w:szCs w:val="20"/>
        </w:rPr>
        <w:t>several different host plants in the family Asteraceae across</w:t>
      </w:r>
      <w:r w:rsidRPr="008E7687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western north America. In New Mexico, two species are commonly observed,</w:t>
      </w:r>
      <w:r w:rsidRPr="008E7687"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>A. trixa and A. bigeloviae</w:t>
      </w:r>
      <w:r>
        <w:rPr>
          <w:rFonts w:ascii="Palatino Linotype" w:hAnsi="Palatino Linotype" w:cs="Arial"/>
          <w:sz w:val="20"/>
          <w:szCs w:val="20"/>
        </w:rPr>
        <w:t xml:space="preserve">, on the host plant </w:t>
      </w:r>
      <w:r w:rsidRPr="00B303B0">
        <w:rPr>
          <w:rFonts w:ascii="Palatino Linotype" w:hAnsi="Palatino Linotype" w:cs="Arial"/>
          <w:sz w:val="20"/>
          <w:szCs w:val="20"/>
        </w:rPr>
        <w:t>Ericameria nauseosa, commonly known as Rubber Rabbitbrush or Chamisa</w:t>
      </w:r>
      <w:r>
        <w:rPr>
          <w:rFonts w:ascii="Palatino Linotype" w:hAnsi="Palatino Linotype" w:cs="Arial"/>
          <w:sz w:val="20"/>
          <w:szCs w:val="20"/>
        </w:rPr>
        <w:t xml:space="preserve">. These species are very similar in key aspects of their ecology (host plant species, gall induction site) and </w:t>
      </w:r>
      <w:r w:rsidRPr="00B303B0">
        <w:rPr>
          <w:rFonts w:ascii="Palatino Linotype" w:hAnsi="Palatino Linotype" w:cs="Arial"/>
          <w:sz w:val="20"/>
          <w:szCs w:val="20"/>
        </w:rPr>
        <w:t xml:space="preserve">were previously </w:t>
      </w:r>
      <w:r>
        <w:rPr>
          <w:rFonts w:ascii="Palatino Linotype" w:hAnsi="Palatino Linotype" w:cs="Arial"/>
          <w:sz w:val="20"/>
          <w:szCs w:val="20"/>
        </w:rPr>
        <w:t>merged</w:t>
      </w:r>
      <w:r w:rsidRPr="00B303B0">
        <w:rPr>
          <w:rFonts w:ascii="Palatino Linotype" w:hAnsi="Palatino Linotype" w:cs="Arial"/>
          <w:sz w:val="20"/>
          <w:szCs w:val="20"/>
        </w:rPr>
        <w:t xml:space="preserve"> into a single species that had high</w:t>
      </w:r>
      <w:r>
        <w:rPr>
          <w:rFonts w:ascii="Palatino Linotype" w:hAnsi="Palatino Linotype" w:cs="Arial"/>
          <w:sz w:val="20"/>
          <w:szCs w:val="20"/>
        </w:rPr>
        <w:t xml:space="preserve"> morphological</w:t>
      </w:r>
      <w:r w:rsidRPr="00B303B0">
        <w:rPr>
          <w:rFonts w:ascii="Palatino Linotype" w:hAnsi="Palatino Linotype" w:cs="Arial"/>
          <w:sz w:val="20"/>
          <w:szCs w:val="20"/>
        </w:rPr>
        <w:t xml:space="preserve"> variation (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Steyskal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1984).</w:t>
      </w:r>
      <w:r>
        <w:rPr>
          <w:rFonts w:ascii="Palatino Linotype" w:hAnsi="Palatino Linotype" w:cs="Arial"/>
          <w:sz w:val="20"/>
          <w:szCs w:val="20"/>
        </w:rPr>
        <w:t xml:space="preserve"> Further,</w:t>
      </w:r>
      <w:r w:rsidRPr="00B303B0">
        <w:rPr>
          <w:rFonts w:ascii="Palatino Linotype" w:hAnsi="Palatino Linotype" w:cs="Arial"/>
          <w:sz w:val="20"/>
          <w:szCs w:val="20"/>
        </w:rPr>
        <w:t xml:space="preserve"> A. trixa and A. bigeloviae overlap in range and phenology</w:t>
      </w:r>
      <w:r>
        <w:rPr>
          <w:rFonts w:ascii="Palatino Linotype" w:hAnsi="Palatino Linotype" w:cs="Arial"/>
          <w:sz w:val="20"/>
          <w:szCs w:val="20"/>
        </w:rPr>
        <w:t xml:space="preserve">, </w:t>
      </w:r>
      <w:r w:rsidRPr="00B303B0">
        <w:rPr>
          <w:rFonts w:ascii="Palatino Linotype" w:hAnsi="Palatino Linotype" w:cs="Arial"/>
          <w:sz w:val="20"/>
          <w:szCs w:val="20"/>
        </w:rPr>
        <w:t>show little sign of mate-choice or host-choice specificity,</w:t>
      </w:r>
      <w:r w:rsidRPr="006E0342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and are capable of successfully mating to produce F1 hybrids (Dodson &amp; George 1986). </w:t>
      </w:r>
      <w:del w:id="0" w:author="Manuela Londono Gaviria" w:date="2023-11-08T16:54:00Z">
        <w:r w:rsidDel="004A27DE">
          <w:rPr>
            <w:rFonts w:ascii="Palatino Linotype" w:hAnsi="Palatino Linotype" w:cs="Arial"/>
            <w:sz w:val="20"/>
            <w:szCs w:val="20"/>
          </w:rPr>
          <w:delText xml:space="preserve">For </w:delText>
        </w:r>
      </w:del>
      <w:ins w:id="1" w:author="Manuela Londono Gaviria" w:date="2023-11-08T16:54:00Z">
        <w:r w:rsidR="004A27DE">
          <w:rPr>
            <w:rFonts w:ascii="Palatino Linotype" w:hAnsi="Palatino Linotype" w:cs="Arial"/>
            <w:sz w:val="20"/>
            <w:szCs w:val="20"/>
          </w:rPr>
          <w:t>Despite</w:t>
        </w:r>
        <w:r w:rsidR="004A27DE">
          <w:rPr>
            <w:rFonts w:ascii="Palatino Linotype" w:hAnsi="Palatino Linotype" w:cs="Arial"/>
            <w:sz w:val="20"/>
            <w:szCs w:val="20"/>
          </w:rPr>
          <w:t xml:space="preserve"> </w:t>
        </w:r>
      </w:ins>
      <w:r>
        <w:rPr>
          <w:rFonts w:ascii="Palatino Linotype" w:hAnsi="Palatino Linotype" w:cs="Arial"/>
          <w:sz w:val="20"/>
          <w:szCs w:val="20"/>
        </w:rPr>
        <w:t>all these similarities, they have been separated into distinct species because of several features that differentiate them even when they are observed at sympatric sites – t</w:t>
      </w:r>
      <w:r w:rsidRPr="00B303B0">
        <w:rPr>
          <w:rFonts w:ascii="Palatino Linotype" w:hAnsi="Palatino Linotype" w:cs="Arial"/>
          <w:sz w:val="20"/>
          <w:szCs w:val="20"/>
        </w:rPr>
        <w:t>heir distinct wing</w:t>
      </w:r>
      <w:r>
        <w:rPr>
          <w:rFonts w:ascii="Palatino Linotype" w:hAnsi="Palatino Linotype" w:cs="Arial"/>
          <w:sz w:val="20"/>
          <w:szCs w:val="20"/>
        </w:rPr>
        <w:t xml:space="preserve"> patterns, host plant variety habits,</w:t>
      </w:r>
      <w:r w:rsidRPr="00B303B0">
        <w:rPr>
          <w:rFonts w:ascii="Palatino Linotype" w:hAnsi="Palatino Linotype" w:cs="Arial"/>
          <w:sz w:val="20"/>
          <w:szCs w:val="20"/>
        </w:rPr>
        <w:t xml:space="preserve"> and gall morphologies. </w:t>
      </w:r>
      <w:r>
        <w:rPr>
          <w:rFonts w:ascii="Palatino Linotype" w:hAnsi="Palatino Linotype" w:cs="Arial"/>
          <w:sz w:val="20"/>
          <w:szCs w:val="20"/>
        </w:rPr>
        <w:t>These three features are nearly always consistent in nature and t</w:t>
      </w:r>
      <w:r w:rsidRPr="00B303B0">
        <w:rPr>
          <w:rFonts w:ascii="Palatino Linotype" w:hAnsi="Palatino Linotype" w:cs="Arial"/>
          <w:sz w:val="20"/>
          <w:szCs w:val="20"/>
        </w:rPr>
        <w:t>he resulting gall formed by these fly-plant variety pairings is strikingly different</w:t>
      </w:r>
      <w:r>
        <w:rPr>
          <w:rFonts w:ascii="Palatino Linotype" w:hAnsi="Palatino Linotype" w:cs="Arial"/>
          <w:sz w:val="20"/>
          <w:szCs w:val="20"/>
        </w:rPr>
        <w:t>: a</w:t>
      </w:r>
      <w:r w:rsidRPr="00B303B0">
        <w:rPr>
          <w:rFonts w:ascii="Palatino Linotype" w:hAnsi="Palatino Linotype" w:cs="Arial"/>
          <w:sz w:val="20"/>
          <w:szCs w:val="20"/>
        </w:rPr>
        <w:t xml:space="preserve"> smooth (low tomentum), resinous gall is formed by A. trixa – E. n. n</w:t>
      </w:r>
      <w:r>
        <w:rPr>
          <w:rFonts w:ascii="Palatino Linotype" w:hAnsi="Palatino Linotype" w:cs="Arial"/>
          <w:sz w:val="20"/>
          <w:szCs w:val="20"/>
        </w:rPr>
        <w:t>auseosa</w:t>
      </w:r>
      <w:r w:rsidRPr="00B303B0">
        <w:rPr>
          <w:rFonts w:ascii="Palatino Linotype" w:hAnsi="Palatino Linotype" w:cs="Arial"/>
          <w:sz w:val="20"/>
          <w:szCs w:val="20"/>
        </w:rPr>
        <w:t xml:space="preserve"> latisquamea interaction; a cotton (high tomentum) gall is formed by A. </w:t>
      </w:r>
      <w:proofErr w:type="spellStart"/>
      <w:r w:rsidRPr="00B303B0">
        <w:rPr>
          <w:rFonts w:ascii="Palatino Linotype" w:hAnsi="Palatino Linotype" w:cs="Arial"/>
          <w:sz w:val="20"/>
          <w:szCs w:val="20"/>
        </w:rPr>
        <w:t>bigeloviae</w:t>
      </w:r>
      <w:proofErr w:type="spellEnd"/>
      <w:ins w:id="2" w:author="Manuela Londono Gaviria" w:date="2023-11-08T17:02:00Z">
        <w:r w:rsidR="004A27DE">
          <w:rPr>
            <w:rFonts w:ascii="Palatino Linotype" w:hAnsi="Palatino Linotype" w:cs="Arial"/>
            <w:sz w:val="20"/>
            <w:szCs w:val="20"/>
          </w:rPr>
          <w:t xml:space="preserve"> </w:t>
        </w:r>
      </w:ins>
      <w:r w:rsidRPr="00B303B0">
        <w:rPr>
          <w:rFonts w:ascii="Palatino Linotype" w:hAnsi="Palatino Linotype" w:cs="Arial"/>
          <w:sz w:val="20"/>
          <w:szCs w:val="20"/>
        </w:rPr>
        <w:t xml:space="preserve">– E. n. </w:t>
      </w:r>
      <w:proofErr w:type="spellStart"/>
      <w:r>
        <w:rPr>
          <w:rFonts w:ascii="Palatino Linotype" w:hAnsi="Palatino Linotype" w:cs="Arial"/>
          <w:sz w:val="20"/>
          <w:szCs w:val="20"/>
        </w:rPr>
        <w:t>consimilis</w:t>
      </w:r>
      <w:proofErr w:type="spellEnd"/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>graveolens</w:t>
      </w:r>
      <w:r w:rsidRPr="00B303B0">
        <w:rPr>
          <w:rFonts w:ascii="Palatino Linotype" w:hAnsi="Palatino Linotype" w:cs="Arial"/>
          <w:sz w:val="20"/>
          <w:szCs w:val="20"/>
        </w:rPr>
        <w:t xml:space="preserve"> interaction.</w:t>
      </w:r>
      <w:r w:rsidR="00650DCA"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 xml:space="preserve">Aside from the outward </w:t>
      </w:r>
      <w:r>
        <w:rPr>
          <w:rFonts w:ascii="Palatino Linotype" w:hAnsi="Palatino Linotype" w:cs="Arial"/>
          <w:sz w:val="20"/>
          <w:szCs w:val="20"/>
        </w:rPr>
        <w:t xml:space="preserve">gall morphology </w:t>
      </w:r>
      <w:r w:rsidRPr="00B303B0">
        <w:rPr>
          <w:rFonts w:ascii="Palatino Linotype" w:hAnsi="Palatino Linotype" w:cs="Arial"/>
          <w:sz w:val="20"/>
          <w:szCs w:val="20"/>
        </w:rPr>
        <w:t>differences, they</w:t>
      </w:r>
      <w:r>
        <w:rPr>
          <w:rFonts w:ascii="Palatino Linotype" w:hAnsi="Palatino Linotype" w:cs="Arial"/>
          <w:sz w:val="20"/>
          <w:szCs w:val="20"/>
        </w:rPr>
        <w:t xml:space="preserve"> have similar 1) </w:t>
      </w:r>
      <w:r w:rsidRPr="00B303B0">
        <w:rPr>
          <w:rFonts w:ascii="Palatino Linotype" w:hAnsi="Palatino Linotype" w:cs="Arial"/>
          <w:sz w:val="20"/>
          <w:szCs w:val="20"/>
        </w:rPr>
        <w:t xml:space="preserve">inner nutritive tissue </w:t>
      </w:r>
      <w:r>
        <w:rPr>
          <w:rFonts w:ascii="Palatino Linotype" w:hAnsi="Palatino Linotype" w:cs="Arial"/>
          <w:sz w:val="20"/>
          <w:szCs w:val="20"/>
        </w:rPr>
        <w:t xml:space="preserve">structure </w:t>
      </w:r>
      <w:r w:rsidRPr="00B303B0">
        <w:rPr>
          <w:rFonts w:ascii="Palatino Linotype" w:hAnsi="Palatino Linotype" w:cs="Arial"/>
          <w:sz w:val="20"/>
          <w:szCs w:val="20"/>
        </w:rPr>
        <w:t xml:space="preserve">and </w:t>
      </w:r>
      <w:r>
        <w:rPr>
          <w:rFonts w:ascii="Palatino Linotype" w:hAnsi="Palatino Linotype" w:cs="Arial"/>
          <w:sz w:val="20"/>
          <w:szCs w:val="20"/>
        </w:rPr>
        <w:t xml:space="preserve">2) </w:t>
      </w:r>
      <w:r w:rsidRPr="00B303B0">
        <w:rPr>
          <w:rFonts w:ascii="Palatino Linotype" w:hAnsi="Palatino Linotype" w:cs="Arial"/>
          <w:sz w:val="20"/>
          <w:szCs w:val="20"/>
        </w:rPr>
        <w:t>larva</w:t>
      </w:r>
      <w:r>
        <w:rPr>
          <w:rFonts w:ascii="Palatino Linotype" w:hAnsi="Palatino Linotype" w:cs="Arial"/>
          <w:sz w:val="20"/>
          <w:szCs w:val="20"/>
        </w:rPr>
        <w:t xml:space="preserve">l </w:t>
      </w:r>
      <w:r w:rsidRPr="00B303B0">
        <w:rPr>
          <w:rFonts w:ascii="Palatino Linotype" w:hAnsi="Palatino Linotype" w:cs="Arial"/>
          <w:sz w:val="20"/>
          <w:szCs w:val="20"/>
        </w:rPr>
        <w:t xml:space="preserve">stem-dwellings during the first 2-3 months after oviposition and hatching – a feature that is not common in gall forming species. </w:t>
      </w:r>
      <w:r w:rsidR="00650DCA">
        <w:rPr>
          <w:rFonts w:ascii="Palatino Linotype" w:hAnsi="Palatino Linotype" w:cs="Arial"/>
          <w:sz w:val="20"/>
          <w:szCs w:val="20"/>
        </w:rPr>
        <w:t>Furthermore, experimental manipulation revealed that each fly has reduced efficiency at creating galls when not using their preferred host plant</w:t>
      </w:r>
      <w:ins w:id="3" w:author="Manuela Londono Gaviria" w:date="2023-11-08T16:56:00Z">
        <w:r w:rsidR="004A27DE">
          <w:rPr>
            <w:rFonts w:ascii="Palatino Linotype" w:hAnsi="Palatino Linotype" w:cs="Arial"/>
            <w:sz w:val="20"/>
            <w:szCs w:val="20"/>
          </w:rPr>
          <w:t xml:space="preserve"> (citation?)</w:t>
        </w:r>
      </w:ins>
      <w:r w:rsidR="00650DCA">
        <w:rPr>
          <w:rFonts w:ascii="Palatino Linotype" w:hAnsi="Palatino Linotype" w:cs="Arial"/>
          <w:sz w:val="20"/>
          <w:szCs w:val="20"/>
        </w:rPr>
        <w:t>.</w:t>
      </w:r>
    </w:p>
    <w:p w14:paraId="6220A089" w14:textId="7398FFF9" w:rsidR="00A41DDE" w:rsidRDefault="007E4475" w:rsidP="00A41DDE">
      <w:pPr>
        <w:ind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Outside of DNA, e</w:t>
      </w:r>
      <w:r w:rsidR="00A41DDE">
        <w:rPr>
          <w:rFonts w:ascii="Palatino Linotype" w:hAnsi="Palatino Linotype" w:cs="Arial"/>
          <w:sz w:val="20"/>
          <w:szCs w:val="20"/>
        </w:rPr>
        <w:t>xamining microbial communities</w:t>
      </w:r>
      <w:ins w:id="4" w:author="Manuela Londono Gaviria" w:date="2023-11-08T17:02:00Z">
        <w:r w:rsidR="004A27DE">
          <w:rPr>
            <w:rFonts w:ascii="Palatino Linotype" w:hAnsi="Palatino Linotype" w:cs="Arial"/>
            <w:sz w:val="20"/>
            <w:szCs w:val="20"/>
          </w:rPr>
          <w:t xml:space="preserve"> of insects</w:t>
        </w:r>
      </w:ins>
      <w:ins w:id="5" w:author="Manuela Londono Gaviria" w:date="2023-11-08T17:03:00Z">
        <w:r w:rsidR="004A27DE">
          <w:rPr>
            <w:rFonts w:ascii="Palatino Linotype" w:hAnsi="Palatino Linotype" w:cs="Arial"/>
            <w:sz w:val="20"/>
            <w:szCs w:val="20"/>
          </w:rPr>
          <w:t>/invertebrates</w:t>
        </w:r>
      </w:ins>
      <w:r w:rsidR="00A41DDE">
        <w:rPr>
          <w:rFonts w:ascii="Palatino Linotype" w:hAnsi="Palatino Linotype" w:cs="Arial"/>
          <w:sz w:val="20"/>
          <w:szCs w:val="20"/>
        </w:rPr>
        <w:t xml:space="preserve"> is another potential method for differentiating </w:t>
      </w:r>
      <w:proofErr w:type="gramStart"/>
      <w:r w:rsidR="00A41DDE">
        <w:rPr>
          <w:rFonts w:ascii="Palatino Linotype" w:hAnsi="Palatino Linotype" w:cs="Arial"/>
          <w:sz w:val="20"/>
          <w:szCs w:val="20"/>
        </w:rPr>
        <w:t>closely-related</w:t>
      </w:r>
      <w:proofErr w:type="gramEnd"/>
      <w:r w:rsidR="00A41DDE">
        <w:rPr>
          <w:rFonts w:ascii="Palatino Linotype" w:hAnsi="Palatino Linotype" w:cs="Arial"/>
          <w:sz w:val="20"/>
          <w:szCs w:val="20"/>
        </w:rPr>
        <w:t xml:space="preserve"> insect taxa (citations). Microbiome studies across diverse taxa have identified a pattern where closely related taxa share more similar microbial communities (phylosymbiosis); however, many adult insects lack a gut microbiota because they do not actively feed. In these instances, microbial infections may also be an option. C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ertain bacterial infections in invertebrates do not cause disease, but can manipulate the reproductive biology of the afflicted host. Bacteria in the genera Wolbachia, Rickettsia,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Cardinium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Spiroplasma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, 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Arsenophonus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 (</w:t>
      </w:r>
      <w:proofErr w:type="spellStart"/>
      <w:r w:rsidR="00A41DDE" w:rsidRPr="00B303B0">
        <w:rPr>
          <w:rFonts w:ascii="Palatino Linotype" w:hAnsi="Palatino Linotype" w:cs="Arial"/>
          <w:sz w:val="20"/>
          <w:szCs w:val="20"/>
        </w:rPr>
        <w:t>Kustra</w:t>
      </w:r>
      <w:proofErr w:type="spellEnd"/>
      <w:r w:rsidR="00A41DDE" w:rsidRPr="00B303B0">
        <w:rPr>
          <w:rFonts w:ascii="Palatino Linotype" w:hAnsi="Palatino Linotype" w:cs="Arial"/>
          <w:sz w:val="20"/>
          <w:szCs w:val="20"/>
        </w:rPr>
        <w:t xml:space="preserve"> 2022), and Hamiltonella (Shan 2019) are known to cause phenotypes that</w:t>
      </w:r>
      <w:r w:rsidR="0049181E">
        <w:rPr>
          <w:rFonts w:ascii="Palatino Linotype" w:hAnsi="Palatino Linotype" w:cs="Arial"/>
          <w:sz w:val="20"/>
          <w:szCs w:val="20"/>
        </w:rPr>
        <w:t xml:space="preserve"> rapidly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 increase the spread of the reproductive manipulator</w:t>
      </w:r>
      <w:r w:rsidR="00A41DDE">
        <w:rPr>
          <w:rFonts w:ascii="Palatino Linotype" w:hAnsi="Palatino Linotype" w:cs="Arial"/>
          <w:sz w:val="20"/>
          <w:szCs w:val="20"/>
        </w:rPr>
        <w:t xml:space="preserve"> within a population of hosts</w:t>
      </w:r>
      <w:r w:rsidR="0049181E">
        <w:rPr>
          <w:rFonts w:ascii="Palatino Linotype" w:hAnsi="Palatino Linotype" w:cs="Arial"/>
          <w:sz w:val="20"/>
          <w:szCs w:val="20"/>
        </w:rPr>
        <w:t xml:space="preserve"> (</w:t>
      </w:r>
      <w:r w:rsidR="0049181E" w:rsidRPr="00B303B0">
        <w:rPr>
          <w:rFonts w:ascii="Palatino Linotype" w:hAnsi="Palatino Linotype" w:cs="Arial"/>
          <w:sz w:val="20"/>
          <w:szCs w:val="20"/>
        </w:rPr>
        <w:t xml:space="preserve">cytoplasmic incompatibility (CI), male killing, </w:t>
      </w:r>
      <w:proofErr w:type="spellStart"/>
      <w:r w:rsidR="0049181E" w:rsidRPr="00B303B0">
        <w:rPr>
          <w:rFonts w:ascii="Palatino Linotype" w:hAnsi="Palatino Linotype" w:cs="Arial"/>
          <w:sz w:val="20"/>
          <w:szCs w:val="20"/>
        </w:rPr>
        <w:t>feminzation</w:t>
      </w:r>
      <w:proofErr w:type="spellEnd"/>
      <w:r w:rsidR="0049181E" w:rsidRPr="00B303B0">
        <w:rPr>
          <w:rFonts w:ascii="Palatino Linotype" w:hAnsi="Palatino Linotype" w:cs="Arial"/>
          <w:sz w:val="20"/>
          <w:szCs w:val="20"/>
        </w:rPr>
        <w:t>, parthenogenesis</w:t>
      </w:r>
      <w:r w:rsidR="0049181E">
        <w:rPr>
          <w:rFonts w:ascii="Palatino Linotype" w:hAnsi="Palatino Linotype" w:cs="Arial"/>
          <w:sz w:val="20"/>
          <w:szCs w:val="20"/>
        </w:rPr>
        <w:t>)</w:t>
      </w:r>
      <w:r w:rsidR="00A41DDE">
        <w:rPr>
          <w:rFonts w:ascii="Palatino Linotype" w:hAnsi="Palatino Linotype" w:cs="Arial"/>
          <w:sz w:val="20"/>
          <w:szCs w:val="20"/>
        </w:rPr>
        <w:t xml:space="preserve">.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In this way, reproductive manipulating bacteria can </w:t>
      </w:r>
      <w:r w:rsidR="00A41DDE">
        <w:rPr>
          <w:rFonts w:ascii="Palatino Linotype" w:hAnsi="Palatino Linotype" w:cs="Arial"/>
          <w:sz w:val="20"/>
          <w:szCs w:val="20"/>
        </w:rPr>
        <w:t xml:space="preserve">directly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contribute to the barriers for gene flow between insect lineages </w:t>
      </w:r>
      <w:r w:rsidR="00A41DDE">
        <w:rPr>
          <w:rFonts w:ascii="Palatino Linotype" w:hAnsi="Palatino Linotype" w:cs="Arial"/>
          <w:sz w:val="20"/>
          <w:szCs w:val="20"/>
        </w:rPr>
        <w:t>or provide a signal of that differentiation (e.g.,</w:t>
      </w:r>
      <w:r w:rsidR="0049181E">
        <w:rPr>
          <w:rFonts w:ascii="Palatino Linotype" w:hAnsi="Palatino Linotype" w:cs="Arial"/>
          <w:sz w:val="20"/>
          <w:szCs w:val="20"/>
        </w:rPr>
        <w:t xml:space="preserve"> isolated</w:t>
      </w:r>
      <w:r w:rsidR="00A41DDE">
        <w:rPr>
          <w:rFonts w:ascii="Palatino Linotype" w:hAnsi="Palatino Linotype" w:cs="Arial"/>
          <w:sz w:val="20"/>
          <w:szCs w:val="20"/>
        </w:rPr>
        <w:t xml:space="preserve"> populations </w:t>
      </w:r>
      <w:r w:rsidR="0049181E">
        <w:rPr>
          <w:rFonts w:ascii="Palatino Linotype" w:hAnsi="Palatino Linotype" w:cs="Arial"/>
          <w:sz w:val="20"/>
          <w:szCs w:val="20"/>
        </w:rPr>
        <w:t>may</w:t>
      </w:r>
      <w:r w:rsidR="00A41DDE">
        <w:rPr>
          <w:rFonts w:ascii="Palatino Linotype" w:hAnsi="Palatino Linotype" w:cs="Arial"/>
          <w:sz w:val="20"/>
          <w:szCs w:val="20"/>
        </w:rPr>
        <w:t xml:space="preserve"> differ in microbial infections)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. It is estimated that </w:t>
      </w:r>
      <w:r w:rsidR="00A41DDE">
        <w:rPr>
          <w:rFonts w:ascii="Palatino Linotype" w:hAnsi="Palatino Linotype" w:cs="Arial"/>
          <w:sz w:val="20"/>
          <w:szCs w:val="20"/>
        </w:rPr>
        <w:t>2/3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 of </w:t>
      </w:r>
      <w:r w:rsidR="00A41DDE">
        <w:rPr>
          <w:rFonts w:ascii="Palatino Linotype" w:hAnsi="Palatino Linotype" w:cs="Arial"/>
          <w:sz w:val="20"/>
          <w:szCs w:val="20"/>
        </w:rPr>
        <w:t xml:space="preserve">all </w:t>
      </w:r>
      <w:r w:rsidR="00A41DDE" w:rsidRPr="00B303B0">
        <w:rPr>
          <w:rFonts w:ascii="Palatino Linotype" w:hAnsi="Palatino Linotype" w:cs="Arial"/>
          <w:sz w:val="20"/>
          <w:szCs w:val="20"/>
        </w:rPr>
        <w:t>insect species are infected with Wolbachia alone; however, many infections are asymptomatic (do not result in reproductive manipulation) or are thought to be transient (not fixed within the population</w:t>
      </w:r>
      <w:r w:rsidR="00A41DDE">
        <w:rPr>
          <w:rFonts w:ascii="Palatino Linotype" w:hAnsi="Palatino Linotype" w:cs="Arial"/>
          <w:sz w:val="20"/>
          <w:szCs w:val="20"/>
        </w:rPr>
        <w:t xml:space="preserve"> or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species). </w:t>
      </w:r>
      <w:r w:rsidR="00A41DDE">
        <w:rPr>
          <w:rFonts w:ascii="Palatino Linotype" w:hAnsi="Palatino Linotype" w:cs="Arial"/>
          <w:sz w:val="20"/>
          <w:szCs w:val="20"/>
        </w:rPr>
        <w:t xml:space="preserve">Measuring infection prevalence is a useful tool in better understanding potential barriers to mating success in wild host populations because </w:t>
      </w:r>
      <w:r w:rsidR="00A41DDE">
        <w:rPr>
          <w:rFonts w:ascii="Palatino Linotype" w:hAnsi="Palatino Linotype" w:cs="Arial"/>
          <w:sz w:val="20"/>
          <w:szCs w:val="20"/>
        </w:rPr>
        <w:lastRenderedPageBreak/>
        <w:t xml:space="preserve">these infections can spread rapidly within a population, potentially quicker than genetic differentiation (whiteflies, </w:t>
      </w:r>
      <w:proofErr w:type="spellStart"/>
      <w:r w:rsidR="00A41DDE">
        <w:rPr>
          <w:rFonts w:ascii="Palatino Linotype" w:hAnsi="Palatino Linotype" w:cs="Arial"/>
          <w:sz w:val="20"/>
          <w:szCs w:val="20"/>
        </w:rPr>
        <w:t>spiroplasma</w:t>
      </w:r>
      <w:proofErr w:type="spellEnd"/>
      <w:r w:rsidR="00A41DDE">
        <w:rPr>
          <w:rFonts w:ascii="Palatino Linotype" w:hAnsi="Palatino Linotype" w:cs="Arial"/>
          <w:sz w:val="20"/>
          <w:szCs w:val="20"/>
        </w:rPr>
        <w:t xml:space="preserve">). Consistent differences in endosymbiont infection </w:t>
      </w:r>
      <w:r w:rsidR="00A41DDE" w:rsidRPr="00B303B0">
        <w:rPr>
          <w:rFonts w:ascii="Palatino Linotype" w:hAnsi="Palatino Linotype" w:cs="Arial"/>
          <w:sz w:val="20"/>
          <w:szCs w:val="20"/>
        </w:rPr>
        <w:t xml:space="preserve">across the geographic range of insect </w:t>
      </w:r>
      <w:r w:rsidR="00A41DDE">
        <w:rPr>
          <w:rFonts w:ascii="Palatino Linotype" w:hAnsi="Palatino Linotype" w:cs="Arial"/>
          <w:sz w:val="20"/>
          <w:szCs w:val="20"/>
        </w:rPr>
        <w:t>lineages would be a signature that reproductive isolation, but few taxa have been surveyed (Egan Wolbachia in gall wasps).</w:t>
      </w:r>
    </w:p>
    <w:p w14:paraId="46B08D21" w14:textId="3C2B55B1" w:rsidR="005F68E1" w:rsidRDefault="005F68E1" w:rsidP="005F68E1">
      <w:pPr>
        <w:ind w:firstLine="72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>DNA sequences from Aciurina are not well sampled and the genetic data that is known (</w:t>
      </w:r>
      <w:r w:rsidRPr="00B303B0">
        <w:rPr>
          <w:rFonts w:ascii="Palatino Linotype" w:hAnsi="Palatino Linotype" w:cs="Arial"/>
          <w:sz w:val="20"/>
          <w:szCs w:val="20"/>
        </w:rPr>
        <w:t>genetic enzyme analysis</w:t>
      </w:r>
      <w:r>
        <w:rPr>
          <w:rFonts w:ascii="Palatino Linotype" w:hAnsi="Palatino Linotype" w:cs="Arial"/>
          <w:sz w:val="20"/>
          <w:szCs w:val="20"/>
        </w:rPr>
        <w:t>) showed that</w:t>
      </w:r>
      <w:r w:rsidRPr="00B303B0">
        <w:rPr>
          <w:rFonts w:ascii="Palatino Linotype" w:hAnsi="Palatino Linotype" w:cs="Arial"/>
          <w:sz w:val="20"/>
          <w:szCs w:val="20"/>
        </w:rPr>
        <w:t xml:space="preserve"> </w:t>
      </w:r>
      <w:r>
        <w:rPr>
          <w:rFonts w:ascii="Palatino Linotype" w:hAnsi="Palatino Linotype" w:cs="Arial"/>
          <w:sz w:val="20"/>
          <w:szCs w:val="20"/>
        </w:rPr>
        <w:t xml:space="preserve">A. trixa and A. bigeloviae </w:t>
      </w:r>
      <w:r w:rsidRPr="00B303B0">
        <w:rPr>
          <w:rFonts w:ascii="Palatino Linotype" w:hAnsi="Palatino Linotype" w:cs="Arial"/>
          <w:sz w:val="20"/>
          <w:szCs w:val="20"/>
        </w:rPr>
        <w:t xml:space="preserve">were </w:t>
      </w:r>
      <w:r>
        <w:rPr>
          <w:rFonts w:ascii="Palatino Linotype" w:hAnsi="Palatino Linotype" w:cs="Arial"/>
          <w:sz w:val="20"/>
          <w:szCs w:val="20"/>
        </w:rPr>
        <w:t xml:space="preserve">distinct in </w:t>
      </w:r>
      <w:proofErr w:type="spellStart"/>
      <w:r>
        <w:rPr>
          <w:rFonts w:ascii="Palatino Linotype" w:hAnsi="Palatino Linotype" w:cs="Arial"/>
          <w:sz w:val="20"/>
          <w:szCs w:val="20"/>
        </w:rPr>
        <w:t>allopatry</w:t>
      </w:r>
      <w:proofErr w:type="spellEnd"/>
      <w:r>
        <w:rPr>
          <w:rFonts w:ascii="Palatino Linotype" w:hAnsi="Palatino Linotype" w:cs="Arial"/>
          <w:sz w:val="20"/>
          <w:szCs w:val="20"/>
        </w:rPr>
        <w:t>, but that there was genetic exchange when in sympatry</w:t>
      </w:r>
      <w:r w:rsidR="00CD436E">
        <w:rPr>
          <w:rFonts w:ascii="Palatino Linotype" w:hAnsi="Palatino Linotype" w:cs="Arial"/>
          <w:sz w:val="20"/>
          <w:szCs w:val="20"/>
        </w:rPr>
        <w:t xml:space="preserve"> (Dodson &amp; George 1986)</w:t>
      </w:r>
      <w:r>
        <w:rPr>
          <w:rFonts w:ascii="Palatino Linotype" w:hAnsi="Palatino Linotype" w:cs="Arial"/>
          <w:sz w:val="20"/>
          <w:szCs w:val="20"/>
        </w:rPr>
        <w:t>. Therefore, t</w:t>
      </w:r>
      <w:r w:rsidRPr="00B303B0">
        <w:rPr>
          <w:rFonts w:ascii="Palatino Linotype" w:hAnsi="Palatino Linotype" w:cs="Arial"/>
          <w:sz w:val="20"/>
          <w:szCs w:val="20"/>
        </w:rPr>
        <w:t>hese may not be distinct</w:t>
      </w:r>
      <w:r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>species, but instead host-races within a single species</w:t>
      </w:r>
      <w:r w:rsidR="0049181E">
        <w:rPr>
          <w:rFonts w:ascii="Palatino Linotype" w:hAnsi="Palatino Linotype" w:cs="Arial"/>
          <w:sz w:val="20"/>
          <w:szCs w:val="20"/>
        </w:rPr>
        <w:t>, and they may</w:t>
      </w:r>
      <w:r w:rsidRPr="00B303B0">
        <w:rPr>
          <w:rFonts w:ascii="Palatino Linotype" w:hAnsi="Palatino Linotype" w:cs="Arial"/>
          <w:sz w:val="20"/>
          <w:szCs w:val="20"/>
        </w:rPr>
        <w:t xml:space="preserve"> regularly exchange genes with each other.</w:t>
      </w:r>
      <w:r>
        <w:rPr>
          <w:rFonts w:ascii="Palatino Linotype" w:hAnsi="Palatino Linotype" w:cs="Arial"/>
          <w:sz w:val="20"/>
          <w:szCs w:val="20"/>
        </w:rPr>
        <w:t xml:space="preserve"> However, there has been no </w:t>
      </w:r>
      <w:r w:rsidR="0049181E">
        <w:rPr>
          <w:rFonts w:ascii="Palatino Linotype" w:hAnsi="Palatino Linotype" w:cs="Arial"/>
          <w:sz w:val="20"/>
          <w:szCs w:val="20"/>
        </w:rPr>
        <w:t>DNA sequence</w:t>
      </w:r>
      <w:r>
        <w:rPr>
          <w:rFonts w:ascii="Palatino Linotype" w:hAnsi="Palatino Linotype" w:cs="Arial"/>
          <w:sz w:val="20"/>
          <w:szCs w:val="20"/>
        </w:rPr>
        <w:t xml:space="preserve"> work for these flies to identify if they are truly reciprocally monophyletic groups or if they harbor endosymbionts.</w:t>
      </w:r>
    </w:p>
    <w:p w14:paraId="07770892" w14:textId="1781D497" w:rsidR="00A41DDE" w:rsidDel="0073002F" w:rsidRDefault="00A41DDE" w:rsidP="0073002F">
      <w:pPr>
        <w:ind w:firstLine="720"/>
        <w:rPr>
          <w:del w:id="6" w:author="Manuela Londono Gaviria" w:date="2023-11-08T17:31:00Z"/>
          <w:rFonts w:ascii="Palatino Linotype" w:hAnsi="Palatino Linotype" w:cs="Arial"/>
          <w:sz w:val="20"/>
          <w:szCs w:val="20"/>
        </w:rPr>
      </w:pPr>
      <w:r w:rsidRPr="00B303B0">
        <w:rPr>
          <w:rFonts w:ascii="Palatino Linotype" w:hAnsi="Palatino Linotype" w:cs="Arial"/>
          <w:sz w:val="20"/>
          <w:szCs w:val="20"/>
        </w:rPr>
        <w:t>In this study we report that</w:t>
      </w:r>
      <w:r w:rsidR="005F68E1">
        <w:rPr>
          <w:rFonts w:ascii="Palatino Linotype" w:hAnsi="Palatino Linotype" w:cs="Arial"/>
          <w:sz w:val="20"/>
          <w:szCs w:val="20"/>
        </w:rPr>
        <w:t xml:space="preserve"> </w:t>
      </w:r>
      <w:r w:rsidRPr="00B303B0">
        <w:rPr>
          <w:rFonts w:ascii="Palatino Linotype" w:hAnsi="Palatino Linotype" w:cs="Arial"/>
          <w:sz w:val="20"/>
          <w:szCs w:val="20"/>
        </w:rPr>
        <w:t xml:space="preserve">COI gene sequences alone cannot differentiate </w:t>
      </w:r>
      <w:r w:rsidRPr="00B303B0">
        <w:rPr>
          <w:rFonts w:ascii="Palatino Linotype" w:hAnsi="Palatino Linotype" w:cs="Arial"/>
          <w:i/>
          <w:iCs/>
          <w:sz w:val="20"/>
          <w:szCs w:val="20"/>
        </w:rPr>
        <w:t>A. trixa</w:t>
      </w:r>
      <w:r w:rsidRPr="00B303B0">
        <w:rPr>
          <w:rFonts w:ascii="Palatino Linotype" w:hAnsi="Palatino Linotype" w:cs="Arial"/>
          <w:sz w:val="20"/>
          <w:szCs w:val="20"/>
        </w:rPr>
        <w:t xml:space="preserve"> and </w:t>
      </w:r>
      <w:r w:rsidRPr="00B303B0">
        <w:rPr>
          <w:rFonts w:ascii="Palatino Linotype" w:hAnsi="Palatino Linotype" w:cs="Arial"/>
          <w:i/>
          <w:iCs/>
          <w:sz w:val="20"/>
          <w:szCs w:val="20"/>
        </w:rPr>
        <w:t>A. bigeloviae</w:t>
      </w:r>
      <w:r w:rsidRPr="00B303B0">
        <w:rPr>
          <w:rFonts w:ascii="Palatino Linotype" w:hAnsi="Palatino Linotype" w:cs="Arial"/>
          <w:sz w:val="20"/>
          <w:szCs w:val="20"/>
        </w:rPr>
        <w:t xml:space="preserve">, nor do they harbor </w:t>
      </w:r>
      <w:r>
        <w:rPr>
          <w:rFonts w:ascii="Palatino Linotype" w:hAnsi="Palatino Linotype" w:cs="Arial"/>
          <w:sz w:val="20"/>
          <w:szCs w:val="20"/>
        </w:rPr>
        <w:t xml:space="preserve">consistently </w:t>
      </w:r>
      <w:r w:rsidRPr="00B303B0">
        <w:rPr>
          <w:rFonts w:ascii="Palatino Linotype" w:hAnsi="Palatino Linotype" w:cs="Arial"/>
          <w:sz w:val="20"/>
          <w:szCs w:val="20"/>
        </w:rPr>
        <w:t xml:space="preserve">different microbial symbionts. </w:t>
      </w:r>
      <w:r w:rsidR="005F68E1">
        <w:rPr>
          <w:rFonts w:ascii="Palatino Linotype" w:hAnsi="Palatino Linotype" w:cs="Arial"/>
          <w:sz w:val="20"/>
          <w:szCs w:val="20"/>
        </w:rPr>
        <w:t xml:space="preserve">Utilizing genome-wide </w:t>
      </w:r>
      <w:proofErr w:type="spellStart"/>
      <w:r w:rsidR="005F68E1">
        <w:rPr>
          <w:rFonts w:ascii="Palatino Linotype" w:hAnsi="Palatino Linotype" w:cs="Arial"/>
          <w:sz w:val="20"/>
          <w:szCs w:val="20"/>
        </w:rPr>
        <w:t>ddRAD</w:t>
      </w:r>
      <w:proofErr w:type="spellEnd"/>
      <w:r w:rsidR="005F68E1">
        <w:rPr>
          <w:rFonts w:ascii="Palatino Linotype" w:hAnsi="Palatino Linotype" w:cs="Arial"/>
          <w:sz w:val="20"/>
          <w:szCs w:val="20"/>
        </w:rPr>
        <w:t xml:space="preserve"> data, we identify that these species are distinct lineages and estimate then genetic exchange. </w:t>
      </w:r>
      <w:r w:rsidRPr="00B303B0">
        <w:rPr>
          <w:rFonts w:ascii="Palatino Linotype" w:hAnsi="Palatino Linotype" w:cs="Arial"/>
          <w:sz w:val="20"/>
          <w:szCs w:val="20"/>
        </w:rPr>
        <w:t>We discuss the possibility that these may represent a species complex with morphological and behavioral traits that are selected for because they have highest fitness on the host plant.</w:t>
      </w:r>
      <w:del w:id="7" w:author="Manuela Londono Gaviria" w:date="2023-11-08T17:31:00Z">
        <w:r w:rsidRPr="00B303B0" w:rsidDel="0073002F">
          <w:rPr>
            <w:rFonts w:ascii="Palatino Linotype" w:hAnsi="Palatino Linotype" w:cs="Arial"/>
            <w:sz w:val="20"/>
            <w:szCs w:val="20"/>
          </w:rPr>
          <w:delText xml:space="preserve"> </w:delText>
        </w:r>
      </w:del>
    </w:p>
    <w:p w14:paraId="70CBF452" w14:textId="77777777" w:rsidR="0073002F" w:rsidRPr="00B303B0" w:rsidRDefault="0073002F" w:rsidP="0073002F">
      <w:pPr>
        <w:rPr>
          <w:ins w:id="8" w:author="Manuela Londono Gaviria" w:date="2023-11-08T17:31:00Z"/>
          <w:rFonts w:ascii="Palatino Linotype" w:hAnsi="Palatino Linotype" w:cs="Arial"/>
          <w:sz w:val="20"/>
          <w:szCs w:val="20"/>
        </w:rPr>
        <w:pPrChange w:id="9" w:author="Manuela Londono Gaviria" w:date="2023-11-08T17:31:00Z">
          <w:pPr>
            <w:ind w:firstLine="720"/>
          </w:pPr>
        </w:pPrChange>
      </w:pPr>
    </w:p>
    <w:p w14:paraId="6837E685" w14:textId="240DC334" w:rsidR="004C7ABD" w:rsidRPr="00B303B0" w:rsidRDefault="004C7ABD" w:rsidP="0073002F">
      <w:pPr>
        <w:ind w:firstLine="720"/>
        <w:rPr>
          <w:rFonts w:ascii="Palatino Linotype" w:hAnsi="Palatino Linotype" w:cs="Arial"/>
          <w:sz w:val="20"/>
          <w:szCs w:val="20"/>
        </w:rPr>
        <w:pPrChange w:id="10" w:author="Manuela Londono Gaviria" w:date="2023-11-08T17:31:00Z">
          <w:pPr/>
        </w:pPrChange>
      </w:pPr>
    </w:p>
    <w:sectPr w:rsidR="004C7ABD" w:rsidRPr="00B303B0" w:rsidSect="00E36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45324"/>
    <w:multiLevelType w:val="hybridMultilevel"/>
    <w:tmpl w:val="C51AF35E"/>
    <w:lvl w:ilvl="0" w:tplc="F9303BFC">
      <w:start w:val="505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23D30325"/>
    <w:multiLevelType w:val="hybridMultilevel"/>
    <w:tmpl w:val="B05C5958"/>
    <w:lvl w:ilvl="0" w:tplc="ED14D540">
      <w:start w:val="2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6A7"/>
    <w:multiLevelType w:val="hybridMultilevel"/>
    <w:tmpl w:val="6EA063FC"/>
    <w:lvl w:ilvl="0" w:tplc="10C4A9E6">
      <w:start w:val="505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34CBB"/>
    <w:multiLevelType w:val="hybridMultilevel"/>
    <w:tmpl w:val="0AEC39E8"/>
    <w:lvl w:ilvl="0" w:tplc="021C3A40">
      <w:start w:val="505"/>
      <w:numFmt w:val="bullet"/>
      <w:lvlText w:val="-"/>
      <w:lvlJc w:val="left"/>
      <w:pPr>
        <w:ind w:left="1080" w:hanging="360"/>
      </w:pPr>
      <w:rPr>
        <w:rFonts w:ascii="Palatino Linotype" w:eastAsiaTheme="minorHAnsi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DEC3969"/>
    <w:multiLevelType w:val="hybridMultilevel"/>
    <w:tmpl w:val="17569D9C"/>
    <w:lvl w:ilvl="0" w:tplc="E35CCA9A">
      <w:start w:val="505"/>
      <w:numFmt w:val="bullet"/>
      <w:lvlText w:val="-"/>
      <w:lvlJc w:val="left"/>
      <w:pPr>
        <w:ind w:left="420" w:hanging="360"/>
      </w:pPr>
      <w:rPr>
        <w:rFonts w:ascii="Palatino Linotype" w:eastAsiaTheme="minorHAnsi" w:hAnsi="Palatino Linotype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7EF55801"/>
    <w:multiLevelType w:val="hybridMultilevel"/>
    <w:tmpl w:val="ED209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86110">
    <w:abstractNumId w:val="1"/>
  </w:num>
  <w:num w:numId="2" w16cid:durableId="2087606343">
    <w:abstractNumId w:val="5"/>
  </w:num>
  <w:num w:numId="3" w16cid:durableId="592327276">
    <w:abstractNumId w:val="2"/>
  </w:num>
  <w:num w:numId="4" w16cid:durableId="452598071">
    <w:abstractNumId w:val="0"/>
  </w:num>
  <w:num w:numId="5" w16cid:durableId="282689397">
    <w:abstractNumId w:val="3"/>
  </w:num>
  <w:num w:numId="6" w16cid:durableId="204940551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nuela Londono Gaviria">
    <w15:presenceInfo w15:providerId="AD" w15:userId="S::mlondono@unm.edu::30e3009a-c41a-4645-a695-1a01afad67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69"/>
    <w:rsid w:val="000156EC"/>
    <w:rsid w:val="00023656"/>
    <w:rsid w:val="000415E9"/>
    <w:rsid w:val="00041713"/>
    <w:rsid w:val="00061C9F"/>
    <w:rsid w:val="000713A0"/>
    <w:rsid w:val="00084E38"/>
    <w:rsid w:val="00087330"/>
    <w:rsid w:val="00097C06"/>
    <w:rsid w:val="000B6AF1"/>
    <w:rsid w:val="000D1E4A"/>
    <w:rsid w:val="00101BC7"/>
    <w:rsid w:val="00106480"/>
    <w:rsid w:val="00117492"/>
    <w:rsid w:val="00120B0D"/>
    <w:rsid w:val="00137CB9"/>
    <w:rsid w:val="00140FF7"/>
    <w:rsid w:val="001417C2"/>
    <w:rsid w:val="00145A9E"/>
    <w:rsid w:val="001549CF"/>
    <w:rsid w:val="0015702C"/>
    <w:rsid w:val="0016300B"/>
    <w:rsid w:val="00197274"/>
    <w:rsid w:val="001A477C"/>
    <w:rsid w:val="001A7227"/>
    <w:rsid w:val="001C5BEF"/>
    <w:rsid w:val="001D252B"/>
    <w:rsid w:val="001D3061"/>
    <w:rsid w:val="001E40AF"/>
    <w:rsid w:val="001F2B2A"/>
    <w:rsid w:val="001F4ED0"/>
    <w:rsid w:val="001F5108"/>
    <w:rsid w:val="00223A88"/>
    <w:rsid w:val="0022582F"/>
    <w:rsid w:val="00233A67"/>
    <w:rsid w:val="002348D2"/>
    <w:rsid w:val="0027156F"/>
    <w:rsid w:val="002879B7"/>
    <w:rsid w:val="002A173A"/>
    <w:rsid w:val="002A2226"/>
    <w:rsid w:val="002C5BF2"/>
    <w:rsid w:val="002E3DB7"/>
    <w:rsid w:val="003177E9"/>
    <w:rsid w:val="00355D36"/>
    <w:rsid w:val="00357E6A"/>
    <w:rsid w:val="00372EC5"/>
    <w:rsid w:val="00377006"/>
    <w:rsid w:val="003833F5"/>
    <w:rsid w:val="00383987"/>
    <w:rsid w:val="00386C0E"/>
    <w:rsid w:val="00390EE4"/>
    <w:rsid w:val="003A3174"/>
    <w:rsid w:val="003A67CC"/>
    <w:rsid w:val="003B5314"/>
    <w:rsid w:val="003C1194"/>
    <w:rsid w:val="003C1E2D"/>
    <w:rsid w:val="003C1FF6"/>
    <w:rsid w:val="003C7DBC"/>
    <w:rsid w:val="003E18A0"/>
    <w:rsid w:val="003E2547"/>
    <w:rsid w:val="003F251E"/>
    <w:rsid w:val="003F2963"/>
    <w:rsid w:val="003F2E7E"/>
    <w:rsid w:val="00400C48"/>
    <w:rsid w:val="00407F67"/>
    <w:rsid w:val="00410E58"/>
    <w:rsid w:val="00437B33"/>
    <w:rsid w:val="00440485"/>
    <w:rsid w:val="00444853"/>
    <w:rsid w:val="00455E6B"/>
    <w:rsid w:val="00481E60"/>
    <w:rsid w:val="00482168"/>
    <w:rsid w:val="00485E85"/>
    <w:rsid w:val="004865D3"/>
    <w:rsid w:val="0049181E"/>
    <w:rsid w:val="004A27DE"/>
    <w:rsid w:val="004C5731"/>
    <w:rsid w:val="004C5BDE"/>
    <w:rsid w:val="004C7ABD"/>
    <w:rsid w:val="004D6492"/>
    <w:rsid w:val="004E5AB6"/>
    <w:rsid w:val="004E628A"/>
    <w:rsid w:val="00506FB8"/>
    <w:rsid w:val="00510D5F"/>
    <w:rsid w:val="00520AD8"/>
    <w:rsid w:val="00525C80"/>
    <w:rsid w:val="005319B6"/>
    <w:rsid w:val="00591D9D"/>
    <w:rsid w:val="005A2487"/>
    <w:rsid w:val="005C7622"/>
    <w:rsid w:val="005E7F86"/>
    <w:rsid w:val="005F68E1"/>
    <w:rsid w:val="00607058"/>
    <w:rsid w:val="006305DC"/>
    <w:rsid w:val="00634A14"/>
    <w:rsid w:val="00635D98"/>
    <w:rsid w:val="00643CDE"/>
    <w:rsid w:val="00650DCA"/>
    <w:rsid w:val="006754EB"/>
    <w:rsid w:val="00685C8A"/>
    <w:rsid w:val="0069688A"/>
    <w:rsid w:val="006B797B"/>
    <w:rsid w:val="006C561F"/>
    <w:rsid w:val="006D12A8"/>
    <w:rsid w:val="006E0342"/>
    <w:rsid w:val="006E2755"/>
    <w:rsid w:val="006E5E28"/>
    <w:rsid w:val="007045FB"/>
    <w:rsid w:val="00707536"/>
    <w:rsid w:val="0072556A"/>
    <w:rsid w:val="0073002F"/>
    <w:rsid w:val="00733677"/>
    <w:rsid w:val="007422EA"/>
    <w:rsid w:val="00762D57"/>
    <w:rsid w:val="0076702B"/>
    <w:rsid w:val="00776017"/>
    <w:rsid w:val="007A60D7"/>
    <w:rsid w:val="007B5B37"/>
    <w:rsid w:val="007C5A2A"/>
    <w:rsid w:val="007C7508"/>
    <w:rsid w:val="007E14A9"/>
    <w:rsid w:val="007E4475"/>
    <w:rsid w:val="00800435"/>
    <w:rsid w:val="008155A0"/>
    <w:rsid w:val="0083793F"/>
    <w:rsid w:val="00844EE9"/>
    <w:rsid w:val="008476EC"/>
    <w:rsid w:val="0085328D"/>
    <w:rsid w:val="00854017"/>
    <w:rsid w:val="00875D76"/>
    <w:rsid w:val="00882BE7"/>
    <w:rsid w:val="008D662A"/>
    <w:rsid w:val="008E7687"/>
    <w:rsid w:val="008F108A"/>
    <w:rsid w:val="0093040F"/>
    <w:rsid w:val="00947C59"/>
    <w:rsid w:val="0099037D"/>
    <w:rsid w:val="009D5908"/>
    <w:rsid w:val="009E1040"/>
    <w:rsid w:val="009F18E0"/>
    <w:rsid w:val="009F5F26"/>
    <w:rsid w:val="00A06C0A"/>
    <w:rsid w:val="00A216FD"/>
    <w:rsid w:val="00A30FCA"/>
    <w:rsid w:val="00A41DDE"/>
    <w:rsid w:val="00A45873"/>
    <w:rsid w:val="00A808F0"/>
    <w:rsid w:val="00A85AAA"/>
    <w:rsid w:val="00A875E2"/>
    <w:rsid w:val="00A944C5"/>
    <w:rsid w:val="00AB21BE"/>
    <w:rsid w:val="00AB64FC"/>
    <w:rsid w:val="00AC2B5A"/>
    <w:rsid w:val="00AC7D2F"/>
    <w:rsid w:val="00AD59F7"/>
    <w:rsid w:val="00AD62FC"/>
    <w:rsid w:val="00B000F2"/>
    <w:rsid w:val="00B05860"/>
    <w:rsid w:val="00B303B0"/>
    <w:rsid w:val="00B42087"/>
    <w:rsid w:val="00B45F29"/>
    <w:rsid w:val="00B520C5"/>
    <w:rsid w:val="00B726C6"/>
    <w:rsid w:val="00B72A43"/>
    <w:rsid w:val="00B871B0"/>
    <w:rsid w:val="00B91EE1"/>
    <w:rsid w:val="00B9511D"/>
    <w:rsid w:val="00BD14E7"/>
    <w:rsid w:val="00BF0DDE"/>
    <w:rsid w:val="00BF50FA"/>
    <w:rsid w:val="00C00E3B"/>
    <w:rsid w:val="00C0372E"/>
    <w:rsid w:val="00C03E65"/>
    <w:rsid w:val="00C2270F"/>
    <w:rsid w:val="00C25713"/>
    <w:rsid w:val="00C25A0A"/>
    <w:rsid w:val="00C646BD"/>
    <w:rsid w:val="00C67732"/>
    <w:rsid w:val="00CA00DC"/>
    <w:rsid w:val="00CB4366"/>
    <w:rsid w:val="00CD00D6"/>
    <w:rsid w:val="00CD1FDD"/>
    <w:rsid w:val="00CD436E"/>
    <w:rsid w:val="00CE17AE"/>
    <w:rsid w:val="00D3672E"/>
    <w:rsid w:val="00D37307"/>
    <w:rsid w:val="00D3789A"/>
    <w:rsid w:val="00DA136A"/>
    <w:rsid w:val="00DA2369"/>
    <w:rsid w:val="00DA5E95"/>
    <w:rsid w:val="00DC1DE7"/>
    <w:rsid w:val="00DF7B52"/>
    <w:rsid w:val="00E05430"/>
    <w:rsid w:val="00E0725C"/>
    <w:rsid w:val="00E249CE"/>
    <w:rsid w:val="00E25958"/>
    <w:rsid w:val="00E3600F"/>
    <w:rsid w:val="00E36162"/>
    <w:rsid w:val="00E4214A"/>
    <w:rsid w:val="00E66413"/>
    <w:rsid w:val="00E80B13"/>
    <w:rsid w:val="00EA331B"/>
    <w:rsid w:val="00EC1B65"/>
    <w:rsid w:val="00ED09AB"/>
    <w:rsid w:val="00EE1669"/>
    <w:rsid w:val="00EF2927"/>
    <w:rsid w:val="00F06037"/>
    <w:rsid w:val="00F3591A"/>
    <w:rsid w:val="00F4253E"/>
    <w:rsid w:val="00F64D66"/>
    <w:rsid w:val="00F67E75"/>
    <w:rsid w:val="00FB06BF"/>
    <w:rsid w:val="00FB3473"/>
    <w:rsid w:val="00FD494D"/>
    <w:rsid w:val="00FF093D"/>
    <w:rsid w:val="00FF21C2"/>
    <w:rsid w:val="00FF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DCFF7"/>
  <w15:chartTrackingRefBased/>
  <w15:docId w15:val="{BCD8B171-F16C-0349-8B5E-D2D3B83F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D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1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119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A27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9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Martinson</dc:creator>
  <cp:keywords/>
  <dc:description/>
  <cp:lastModifiedBy>Manuela Londono Gaviria</cp:lastModifiedBy>
  <cp:revision>5</cp:revision>
  <cp:lastPrinted>2023-08-22T22:20:00Z</cp:lastPrinted>
  <dcterms:created xsi:type="dcterms:W3CDTF">2023-11-08T21:11:00Z</dcterms:created>
  <dcterms:modified xsi:type="dcterms:W3CDTF">2023-11-10T01:23:00Z</dcterms:modified>
</cp:coreProperties>
</file>